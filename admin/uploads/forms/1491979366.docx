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9C" w:rsidRPr="00DD2C83" w:rsidRDefault="00DF5F9C" w:rsidP="0023118C">
      <w:pPr>
        <w:jc w:val="center"/>
        <w:rPr>
          <w:i/>
          <w:sz w:val="20"/>
          <w:szCs w:val="20"/>
        </w:rPr>
      </w:pPr>
      <w:r w:rsidRPr="00DD2C83">
        <w:rPr>
          <w:i/>
          <w:sz w:val="20"/>
          <w:szCs w:val="20"/>
        </w:rPr>
        <w:t xml:space="preserve">DETAILS of IP Enrichment </w:t>
      </w:r>
      <w:proofErr w:type="gramStart"/>
      <w:r w:rsidRPr="00DD2C83">
        <w:rPr>
          <w:i/>
          <w:sz w:val="20"/>
          <w:szCs w:val="20"/>
        </w:rPr>
        <w:t>Event :</w:t>
      </w:r>
      <w:proofErr w:type="gramEnd"/>
      <w:r w:rsidRPr="00DD2C83">
        <w:rPr>
          <w:i/>
          <w:sz w:val="20"/>
          <w:szCs w:val="20"/>
        </w:rPr>
        <w:t xml:space="preserve"> Innovation : Making Lives Better -</w:t>
      </w:r>
      <w:r w:rsidR="0023118C">
        <w:rPr>
          <w:i/>
          <w:sz w:val="20"/>
          <w:szCs w:val="20"/>
        </w:rPr>
        <w:br/>
      </w:r>
      <w:r w:rsidRPr="00DD2C83">
        <w:rPr>
          <w:i/>
          <w:sz w:val="20"/>
          <w:szCs w:val="20"/>
        </w:rPr>
        <w:t>26</w:t>
      </w:r>
      <w:r w:rsidRPr="00DD2C83">
        <w:rPr>
          <w:i/>
          <w:sz w:val="20"/>
          <w:szCs w:val="20"/>
          <w:vertAlign w:val="superscript"/>
        </w:rPr>
        <w:t>th</w:t>
      </w:r>
      <w:r w:rsidRPr="00DD2C83">
        <w:rPr>
          <w:i/>
          <w:sz w:val="20"/>
          <w:szCs w:val="20"/>
        </w:rPr>
        <w:t xml:space="preserve"> Apr 2017 </w:t>
      </w:r>
      <w:r w:rsidR="0023118C">
        <w:rPr>
          <w:i/>
          <w:sz w:val="20"/>
          <w:szCs w:val="20"/>
        </w:rPr>
        <w:t xml:space="preserve"> </w:t>
      </w:r>
      <w:r w:rsidR="00E338E0">
        <w:rPr>
          <w:i/>
          <w:sz w:val="20"/>
          <w:szCs w:val="20"/>
        </w:rPr>
        <w:t>[3.00 PM – 5.00 PM- ICSR Building]</w:t>
      </w:r>
    </w:p>
    <w:p w:rsidR="006670BC" w:rsidRPr="00DD2C83" w:rsidRDefault="003345C9" w:rsidP="00D10CEE">
      <w:pPr>
        <w:jc w:val="center"/>
        <w:rPr>
          <w:i/>
          <w:sz w:val="20"/>
          <w:szCs w:val="20"/>
        </w:rPr>
      </w:pPr>
      <w:r w:rsidRPr="00DD2C83">
        <w:rPr>
          <w:i/>
          <w:sz w:val="20"/>
          <w:szCs w:val="20"/>
        </w:rPr>
        <w:t xml:space="preserve">IDEA-MANY: </w:t>
      </w:r>
      <w:r w:rsidR="00D10CEE" w:rsidRPr="00DD2C83">
        <w:rPr>
          <w:i/>
          <w:sz w:val="20"/>
          <w:szCs w:val="20"/>
        </w:rPr>
        <w:t>BRAINSTORM</w:t>
      </w:r>
      <w:r w:rsidR="00D91BF0" w:rsidRPr="00DD2C83">
        <w:rPr>
          <w:i/>
          <w:sz w:val="20"/>
          <w:szCs w:val="20"/>
        </w:rPr>
        <w:t>ING</w:t>
      </w:r>
      <w:r w:rsidR="00D10CEE" w:rsidRPr="00DD2C83">
        <w:rPr>
          <w:i/>
          <w:sz w:val="20"/>
          <w:szCs w:val="20"/>
        </w:rPr>
        <w:t xml:space="preserve"> ON WORLD IP DAY</w:t>
      </w:r>
      <w:r w:rsidR="00224C44" w:rsidRPr="00DD2C83">
        <w:rPr>
          <w:i/>
          <w:sz w:val="20"/>
          <w:szCs w:val="20"/>
        </w:rPr>
        <w:t xml:space="preserve"> 2017</w:t>
      </w:r>
    </w:p>
    <w:p w:rsidR="00E779F1" w:rsidRPr="00DD2C83" w:rsidRDefault="00B6730F" w:rsidP="00D10CEE">
      <w:pPr>
        <w:rPr>
          <w:sz w:val="20"/>
          <w:szCs w:val="20"/>
        </w:rPr>
      </w:pPr>
      <w:r w:rsidRPr="00DD2C83">
        <w:rPr>
          <w:sz w:val="20"/>
          <w:szCs w:val="20"/>
        </w:rPr>
        <w:t xml:space="preserve">Brimming with ideas that can change the world? Share them with </w:t>
      </w:r>
      <w:r w:rsidR="00E779F1" w:rsidRPr="00DD2C83">
        <w:rPr>
          <w:sz w:val="20"/>
          <w:szCs w:val="20"/>
        </w:rPr>
        <w:t>us and</w:t>
      </w:r>
      <w:r w:rsidRPr="00DD2C83">
        <w:rPr>
          <w:sz w:val="20"/>
          <w:szCs w:val="20"/>
        </w:rPr>
        <w:t xml:space="preserve"> get a chance to showcase it in a celebration of innovation on World IP Day (Wednesday, the </w:t>
      </w:r>
      <w:r w:rsidRPr="00DD2C83">
        <w:rPr>
          <w:b/>
          <w:sz w:val="20"/>
          <w:szCs w:val="20"/>
        </w:rPr>
        <w:t>26</w:t>
      </w:r>
      <w:r w:rsidRPr="00DD2C83">
        <w:rPr>
          <w:b/>
          <w:sz w:val="20"/>
          <w:szCs w:val="20"/>
          <w:vertAlign w:val="superscript"/>
        </w:rPr>
        <w:t>th</w:t>
      </w:r>
      <w:r w:rsidRPr="00DD2C83">
        <w:rPr>
          <w:b/>
          <w:sz w:val="20"/>
          <w:szCs w:val="20"/>
        </w:rPr>
        <w:t xml:space="preserve"> of April, 2017</w:t>
      </w:r>
      <w:r w:rsidRPr="00DD2C83">
        <w:rPr>
          <w:sz w:val="20"/>
          <w:szCs w:val="20"/>
        </w:rPr>
        <w:t xml:space="preserve">). </w:t>
      </w:r>
      <w:r w:rsidR="00E779F1" w:rsidRPr="00DD2C83">
        <w:rPr>
          <w:sz w:val="20"/>
          <w:szCs w:val="20"/>
        </w:rPr>
        <w:t xml:space="preserve">The broad theme will be </w:t>
      </w:r>
      <w:r w:rsidR="00E779F1" w:rsidRPr="00DD2C83">
        <w:rPr>
          <w:b/>
          <w:sz w:val="20"/>
          <w:szCs w:val="20"/>
        </w:rPr>
        <w:t>Innovation – Making lives better</w:t>
      </w:r>
      <w:r w:rsidR="00E779F1" w:rsidRPr="00DD2C83">
        <w:rPr>
          <w:sz w:val="20"/>
          <w:szCs w:val="20"/>
        </w:rPr>
        <w:t>.</w:t>
      </w:r>
    </w:p>
    <w:p w:rsidR="004A6A1F" w:rsidRPr="00DD2C83" w:rsidRDefault="004A6A1F" w:rsidP="00D10CEE">
      <w:pPr>
        <w:rPr>
          <w:sz w:val="20"/>
          <w:szCs w:val="20"/>
        </w:rPr>
      </w:pPr>
      <w:r w:rsidRPr="00DD2C83">
        <w:rPr>
          <w:sz w:val="20"/>
          <w:szCs w:val="20"/>
        </w:rPr>
        <w:t>We invite submissions in the following categories:</w:t>
      </w:r>
    </w:p>
    <w:p w:rsidR="00B6730F" w:rsidRPr="00DD2C83" w:rsidRDefault="004A6A1F" w:rsidP="00D10CEE">
      <w:pPr>
        <w:rPr>
          <w:sz w:val="20"/>
          <w:szCs w:val="20"/>
        </w:rPr>
      </w:pPr>
      <w:r w:rsidRPr="00DD2C83">
        <w:rPr>
          <w:b/>
          <w:sz w:val="20"/>
          <w:szCs w:val="20"/>
        </w:rPr>
        <w:t xml:space="preserve">A. </w:t>
      </w:r>
      <w:r w:rsidR="00D91BF0" w:rsidRPr="00DD2C83">
        <w:rPr>
          <w:b/>
          <w:sz w:val="20"/>
          <w:szCs w:val="20"/>
        </w:rPr>
        <w:t>Bettering Lives</w:t>
      </w:r>
      <w:r w:rsidRPr="00DD2C83">
        <w:rPr>
          <w:sz w:val="20"/>
          <w:szCs w:val="20"/>
        </w:rPr>
        <w:t xml:space="preserve"> –</w:t>
      </w:r>
      <w:r w:rsidR="00D91BF0" w:rsidRPr="00DD2C83">
        <w:rPr>
          <w:sz w:val="20"/>
          <w:szCs w:val="20"/>
        </w:rPr>
        <w:t xml:space="preserve"> Do you have a solution to a problem that will make a fundamental difference to bettering human lives? This can be an offshoot of your research/study area, or a simple and elegant solution to a basic problem that people face.</w:t>
      </w:r>
      <w:r w:rsidR="00931D21" w:rsidRPr="00DD2C83">
        <w:rPr>
          <w:sz w:val="20"/>
          <w:szCs w:val="20"/>
        </w:rPr>
        <w:t xml:space="preserve"> </w:t>
      </w:r>
      <w:r w:rsidR="00E779F1" w:rsidRPr="00DD2C83">
        <w:rPr>
          <w:sz w:val="20"/>
          <w:szCs w:val="20"/>
        </w:rPr>
        <w:t>Pitch us your invention, and we could help you patent it.</w:t>
      </w:r>
    </w:p>
    <w:p w:rsidR="00D91BF0" w:rsidRPr="00DD2C83" w:rsidRDefault="00D91BF0" w:rsidP="00D10CEE">
      <w:pPr>
        <w:rPr>
          <w:sz w:val="20"/>
          <w:szCs w:val="20"/>
        </w:rPr>
      </w:pPr>
      <w:r w:rsidRPr="00DD2C83">
        <w:rPr>
          <w:b/>
          <w:sz w:val="20"/>
          <w:szCs w:val="20"/>
        </w:rPr>
        <w:t>B. Homegrown problems, homegrown solutions</w:t>
      </w:r>
      <w:r w:rsidRPr="00DD2C83">
        <w:rPr>
          <w:sz w:val="20"/>
          <w:szCs w:val="20"/>
        </w:rPr>
        <w:t xml:space="preserve"> – Think you have an invention to solve a problem you see around you on </w:t>
      </w:r>
      <w:r w:rsidR="003C6B21" w:rsidRPr="00DD2C83">
        <w:rPr>
          <w:sz w:val="20"/>
          <w:szCs w:val="20"/>
        </w:rPr>
        <w:t xml:space="preserve">the IIT Madras </w:t>
      </w:r>
      <w:r w:rsidRPr="00DD2C83">
        <w:rPr>
          <w:sz w:val="20"/>
          <w:szCs w:val="20"/>
        </w:rPr>
        <w:t xml:space="preserve">campus? </w:t>
      </w:r>
      <w:r w:rsidR="00E779F1" w:rsidRPr="00DD2C83">
        <w:rPr>
          <w:sz w:val="20"/>
          <w:szCs w:val="20"/>
        </w:rPr>
        <w:t>Share your solution</w:t>
      </w:r>
      <w:r w:rsidRPr="00DD2C83">
        <w:rPr>
          <w:sz w:val="20"/>
          <w:szCs w:val="20"/>
        </w:rPr>
        <w:t>, and you may get a chance to implement it.</w:t>
      </w:r>
    </w:p>
    <w:p w:rsidR="007A76C3" w:rsidRPr="00DD2C83" w:rsidRDefault="00D91BF0" w:rsidP="00D10CEE">
      <w:pPr>
        <w:rPr>
          <w:sz w:val="20"/>
          <w:szCs w:val="20"/>
        </w:rPr>
      </w:pPr>
      <w:r w:rsidRPr="00DD2C83">
        <w:rPr>
          <w:b/>
          <w:sz w:val="20"/>
          <w:szCs w:val="20"/>
        </w:rPr>
        <w:t xml:space="preserve">C. </w:t>
      </w:r>
      <w:r w:rsidR="00C02C02">
        <w:rPr>
          <w:b/>
          <w:sz w:val="20"/>
          <w:szCs w:val="20"/>
        </w:rPr>
        <w:t xml:space="preserve">A Good Question is </w:t>
      </w:r>
      <w:r w:rsidRPr="00DD2C83">
        <w:rPr>
          <w:b/>
          <w:sz w:val="20"/>
          <w:szCs w:val="20"/>
        </w:rPr>
        <w:t>Half the Answer</w:t>
      </w:r>
      <w:r w:rsidRPr="00DD2C83">
        <w:rPr>
          <w:sz w:val="20"/>
          <w:szCs w:val="20"/>
        </w:rPr>
        <w:t xml:space="preserve"> – Asking the right question is </w:t>
      </w:r>
      <w:r w:rsidR="0037733B" w:rsidRPr="00DD2C83">
        <w:rPr>
          <w:sz w:val="20"/>
          <w:szCs w:val="20"/>
        </w:rPr>
        <w:t>as important as finding a solution. Say you hav</w:t>
      </w:r>
      <w:r w:rsidR="00E779F1" w:rsidRPr="00DD2C83">
        <w:rPr>
          <w:sz w:val="20"/>
          <w:szCs w:val="20"/>
        </w:rPr>
        <w:t>e a well-defined problem but</w:t>
      </w:r>
      <w:r w:rsidR="00C02C02">
        <w:rPr>
          <w:sz w:val="20"/>
          <w:szCs w:val="20"/>
        </w:rPr>
        <w:t xml:space="preserve"> only</w:t>
      </w:r>
      <w:r w:rsidR="00E779F1" w:rsidRPr="00DD2C83">
        <w:rPr>
          <w:sz w:val="20"/>
          <w:szCs w:val="20"/>
        </w:rPr>
        <w:t xml:space="preserve"> a conceptual solution - </w:t>
      </w:r>
      <w:r w:rsidR="0037733B" w:rsidRPr="00DD2C83">
        <w:rPr>
          <w:sz w:val="20"/>
          <w:szCs w:val="20"/>
        </w:rPr>
        <w:t xml:space="preserve">submit it anyhow! </w:t>
      </w:r>
      <w:r w:rsidR="00E779F1" w:rsidRPr="00DD2C83">
        <w:rPr>
          <w:sz w:val="20"/>
          <w:szCs w:val="20"/>
        </w:rPr>
        <w:t xml:space="preserve">We could help you </w:t>
      </w:r>
      <w:r w:rsidR="00C02C02">
        <w:rPr>
          <w:sz w:val="20"/>
          <w:szCs w:val="20"/>
        </w:rPr>
        <w:t xml:space="preserve">brainstorm with others and </w:t>
      </w:r>
      <w:r w:rsidR="00E779F1" w:rsidRPr="00DD2C83">
        <w:rPr>
          <w:sz w:val="20"/>
          <w:szCs w:val="20"/>
        </w:rPr>
        <w:t>realize your invention, under the guidance of a mentor.</w:t>
      </w:r>
    </w:p>
    <w:p w:rsidR="00DF5F9C" w:rsidRPr="00DD2C83" w:rsidRDefault="00DF5F9C" w:rsidP="00D10CEE">
      <w:pPr>
        <w:rPr>
          <w:b/>
          <w:sz w:val="20"/>
          <w:szCs w:val="20"/>
        </w:rPr>
      </w:pPr>
      <w:r w:rsidRPr="00DD2C83">
        <w:rPr>
          <w:b/>
          <w:sz w:val="20"/>
          <w:szCs w:val="20"/>
          <w:highlight w:val="yellow"/>
        </w:rPr>
        <w:t xml:space="preserve">WRITE </w:t>
      </w:r>
      <w:proofErr w:type="gramStart"/>
      <w:r w:rsidRPr="00DD2C83">
        <w:rPr>
          <w:b/>
          <w:sz w:val="20"/>
          <w:szCs w:val="20"/>
          <w:highlight w:val="yellow"/>
        </w:rPr>
        <w:t>UP :</w:t>
      </w:r>
      <w:proofErr w:type="gramEnd"/>
      <w:r w:rsidRPr="00DD2C83">
        <w:rPr>
          <w:b/>
          <w:sz w:val="20"/>
          <w:szCs w:val="20"/>
        </w:rPr>
        <w:t xml:space="preserve"> </w:t>
      </w:r>
    </w:p>
    <w:p w:rsidR="00E80DF9" w:rsidRPr="00DD2C83" w:rsidRDefault="00361FC8" w:rsidP="00DD2C83">
      <w:pPr>
        <w:jc w:val="both"/>
        <w:rPr>
          <w:sz w:val="20"/>
          <w:szCs w:val="20"/>
        </w:rPr>
      </w:pPr>
      <w:r w:rsidRPr="00DD2C83">
        <w:rPr>
          <w:sz w:val="20"/>
          <w:szCs w:val="20"/>
        </w:rPr>
        <w:t>Please submit your ideas for an inv</w:t>
      </w:r>
      <w:r w:rsidR="00E80DF9" w:rsidRPr="00DD2C83">
        <w:rPr>
          <w:sz w:val="20"/>
          <w:szCs w:val="20"/>
        </w:rPr>
        <w:t xml:space="preserve">ention that can better lives, </w:t>
      </w:r>
      <w:r w:rsidR="00E80DF9" w:rsidRPr="00DD2C83">
        <w:rPr>
          <w:sz w:val="20"/>
          <w:szCs w:val="20"/>
          <w:highlight w:val="yellow"/>
        </w:rPr>
        <w:t xml:space="preserve">before </w:t>
      </w:r>
      <w:r w:rsidR="00E80DF9" w:rsidRPr="00DD2C83">
        <w:rPr>
          <w:b/>
          <w:sz w:val="20"/>
          <w:szCs w:val="20"/>
          <w:highlight w:val="yellow"/>
        </w:rPr>
        <w:t>April 1</w:t>
      </w:r>
      <w:r w:rsidR="00DF5F9C" w:rsidRPr="00DD2C83">
        <w:rPr>
          <w:b/>
          <w:sz w:val="20"/>
          <w:szCs w:val="20"/>
          <w:highlight w:val="yellow"/>
        </w:rPr>
        <w:t>7</w:t>
      </w:r>
      <w:r w:rsidR="00E80DF9" w:rsidRPr="00DD2C83">
        <w:rPr>
          <w:b/>
          <w:sz w:val="20"/>
          <w:szCs w:val="20"/>
          <w:highlight w:val="yellow"/>
          <w:vertAlign w:val="superscript"/>
        </w:rPr>
        <w:t>th</w:t>
      </w:r>
      <w:r w:rsidR="00E80DF9" w:rsidRPr="00DD2C83">
        <w:rPr>
          <w:b/>
          <w:sz w:val="20"/>
          <w:szCs w:val="20"/>
          <w:highlight w:val="yellow"/>
        </w:rPr>
        <w:t>, 2017</w:t>
      </w:r>
      <w:r w:rsidR="00E80DF9" w:rsidRPr="00DD2C83">
        <w:rPr>
          <w:sz w:val="20"/>
          <w:szCs w:val="20"/>
        </w:rPr>
        <w:t xml:space="preserve"> to </w:t>
      </w:r>
      <w:r w:rsidR="005951DB">
        <w:fldChar w:fldCharType="begin"/>
      </w:r>
      <w:r w:rsidR="005951DB">
        <w:instrText xml:space="preserve"> HYPERLINK "mailto:ipday@iitm.ac.in" </w:instrText>
      </w:r>
      <w:r w:rsidR="005951DB">
        <w:fldChar w:fldCharType="separate"/>
      </w:r>
      <w:r w:rsidR="00E80DF9" w:rsidRPr="00DD2C83">
        <w:rPr>
          <w:rStyle w:val="Hyperlink"/>
          <w:sz w:val="20"/>
          <w:szCs w:val="20"/>
        </w:rPr>
        <w:t>ipday@</w:t>
      </w:r>
      <w:ins w:id="0" w:author="ICSR" w:date="2017-04-11T15:38:00Z">
        <w:r w:rsidR="005951DB">
          <w:rPr>
            <w:rStyle w:val="Hyperlink"/>
            <w:sz w:val="20"/>
            <w:szCs w:val="20"/>
          </w:rPr>
          <w:t>wmail.</w:t>
        </w:r>
      </w:ins>
      <w:bookmarkStart w:id="1" w:name="_GoBack"/>
      <w:bookmarkEnd w:id="1"/>
      <w:r w:rsidR="00E80DF9" w:rsidRPr="00DD2C83">
        <w:rPr>
          <w:rStyle w:val="Hyperlink"/>
          <w:sz w:val="20"/>
          <w:szCs w:val="20"/>
        </w:rPr>
        <w:t>iitm.ac.in</w:t>
      </w:r>
      <w:r w:rsidR="005951DB">
        <w:rPr>
          <w:rStyle w:val="Hyperlink"/>
          <w:sz w:val="20"/>
          <w:szCs w:val="20"/>
        </w:rPr>
        <w:fldChar w:fldCharType="end"/>
      </w:r>
      <w:r w:rsidR="00E80DF9" w:rsidRPr="00DD2C83">
        <w:rPr>
          <w:sz w:val="20"/>
          <w:szCs w:val="20"/>
        </w:rPr>
        <w:t xml:space="preserve">. Submissions </w:t>
      </w:r>
      <w:r w:rsidR="003C6B21" w:rsidRPr="00DD2C83">
        <w:rPr>
          <w:sz w:val="20"/>
          <w:szCs w:val="20"/>
        </w:rPr>
        <w:t>must</w:t>
      </w:r>
      <w:r w:rsidR="00E80DF9" w:rsidRPr="00DD2C83">
        <w:rPr>
          <w:sz w:val="20"/>
          <w:szCs w:val="20"/>
        </w:rPr>
        <w:t xml:space="preserve"> contain the following information-</w:t>
      </w:r>
    </w:p>
    <w:p w:rsidR="00931D21" w:rsidRPr="00DD2C83" w:rsidRDefault="00361FC8" w:rsidP="00D10CEE">
      <w:pPr>
        <w:rPr>
          <w:b/>
          <w:color w:val="FF0000"/>
          <w:sz w:val="20"/>
          <w:szCs w:val="20"/>
        </w:rPr>
      </w:pPr>
      <w:r w:rsidRPr="00DD2C83">
        <w:rPr>
          <w:sz w:val="20"/>
          <w:szCs w:val="20"/>
        </w:rPr>
        <w:t xml:space="preserve">1. </w:t>
      </w:r>
      <w:r w:rsidRPr="00DD2C83">
        <w:rPr>
          <w:b/>
          <w:color w:val="FF0000"/>
          <w:sz w:val="20"/>
          <w:szCs w:val="20"/>
        </w:rPr>
        <w:t>Defin</w:t>
      </w:r>
      <w:r w:rsidR="00E80DF9" w:rsidRPr="00DD2C83">
        <w:rPr>
          <w:b/>
          <w:color w:val="FF0000"/>
          <w:sz w:val="20"/>
          <w:szCs w:val="20"/>
        </w:rPr>
        <w:t>e</w:t>
      </w:r>
      <w:r w:rsidRPr="00DD2C83">
        <w:rPr>
          <w:b/>
          <w:color w:val="FF0000"/>
          <w:sz w:val="20"/>
          <w:szCs w:val="20"/>
        </w:rPr>
        <w:t xml:space="preserve"> the problem that you would like to solve in </w:t>
      </w:r>
      <w:r w:rsidRPr="00DD2C83">
        <w:rPr>
          <w:b/>
          <w:color w:val="FF0000"/>
          <w:sz w:val="20"/>
          <w:szCs w:val="20"/>
          <w:u w:val="single"/>
        </w:rPr>
        <w:t>1</w:t>
      </w:r>
      <w:r w:rsidR="00B6730F" w:rsidRPr="00DD2C83">
        <w:rPr>
          <w:b/>
          <w:color w:val="FF0000"/>
          <w:sz w:val="20"/>
          <w:szCs w:val="20"/>
          <w:u w:val="single"/>
        </w:rPr>
        <w:t>5</w:t>
      </w:r>
      <w:r w:rsidRPr="00DD2C83">
        <w:rPr>
          <w:b/>
          <w:color w:val="FF0000"/>
          <w:sz w:val="20"/>
          <w:szCs w:val="20"/>
          <w:u w:val="single"/>
        </w:rPr>
        <w:t>0 words or less</w:t>
      </w:r>
      <w:r w:rsidRPr="00DD2C83">
        <w:rPr>
          <w:b/>
          <w:color w:val="FF0000"/>
          <w:sz w:val="20"/>
          <w:szCs w:val="20"/>
        </w:rPr>
        <w:t xml:space="preserve">. Briefly mention </w:t>
      </w:r>
    </w:p>
    <w:p w:rsidR="003C6B21" w:rsidRPr="00DD2C83" w:rsidRDefault="003C6B21" w:rsidP="00931D2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2C83">
        <w:rPr>
          <w:sz w:val="20"/>
          <w:szCs w:val="20"/>
        </w:rPr>
        <w:t>T</w:t>
      </w:r>
      <w:r w:rsidR="007A76C3" w:rsidRPr="00DD2C83">
        <w:rPr>
          <w:sz w:val="20"/>
          <w:szCs w:val="20"/>
        </w:rPr>
        <w:t>he context of the problem</w:t>
      </w:r>
    </w:p>
    <w:p w:rsidR="00931D21" w:rsidRPr="00DD2C83" w:rsidRDefault="003C6B21" w:rsidP="00931D2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2C83">
        <w:rPr>
          <w:sz w:val="20"/>
          <w:szCs w:val="20"/>
        </w:rPr>
        <w:t>Broadly, the field of Science</w:t>
      </w:r>
      <w:r w:rsidR="00C02C02">
        <w:rPr>
          <w:sz w:val="20"/>
          <w:szCs w:val="20"/>
        </w:rPr>
        <w:t>/Technology</w:t>
      </w:r>
      <w:r w:rsidR="00E80DF9" w:rsidRPr="00DD2C83">
        <w:rPr>
          <w:sz w:val="20"/>
          <w:szCs w:val="20"/>
        </w:rPr>
        <w:t xml:space="preserve"> it pertains to (e.g. Electrical/</w:t>
      </w:r>
      <w:proofErr w:type="spellStart"/>
      <w:r w:rsidR="00E80DF9" w:rsidRPr="00DD2C83">
        <w:rPr>
          <w:sz w:val="20"/>
          <w:szCs w:val="20"/>
        </w:rPr>
        <w:t>Mech</w:t>
      </w:r>
      <w:proofErr w:type="spellEnd"/>
      <w:r w:rsidR="00E80DF9" w:rsidRPr="00DD2C83">
        <w:rPr>
          <w:sz w:val="20"/>
          <w:szCs w:val="20"/>
        </w:rPr>
        <w:t>/Biotech etc.)</w:t>
      </w:r>
    </w:p>
    <w:p w:rsidR="007A76C3" w:rsidRPr="00DD2C83" w:rsidRDefault="00361FC8" w:rsidP="00931D2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DD2C83">
        <w:rPr>
          <w:sz w:val="20"/>
          <w:szCs w:val="20"/>
        </w:rPr>
        <w:t>whether</w:t>
      </w:r>
      <w:proofErr w:type="gramEnd"/>
      <w:r w:rsidRPr="00DD2C83">
        <w:rPr>
          <w:sz w:val="20"/>
          <w:szCs w:val="20"/>
        </w:rPr>
        <w:t xml:space="preserve"> there have been previous attempts to solve it (if so, what were their shortcomings</w:t>
      </w:r>
      <w:r w:rsidR="003C6B21" w:rsidRPr="00DD2C83">
        <w:rPr>
          <w:sz w:val="20"/>
          <w:szCs w:val="20"/>
        </w:rPr>
        <w:t>?)</w:t>
      </w:r>
    </w:p>
    <w:p w:rsidR="00931D21" w:rsidRPr="00DD2C83" w:rsidRDefault="003C6B21" w:rsidP="007A76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2C83">
        <w:rPr>
          <w:sz w:val="20"/>
          <w:szCs w:val="20"/>
        </w:rPr>
        <w:t>H</w:t>
      </w:r>
      <w:r w:rsidR="00361FC8" w:rsidRPr="00DD2C83">
        <w:rPr>
          <w:sz w:val="20"/>
          <w:szCs w:val="20"/>
        </w:rPr>
        <w:t>ow you propose to solve it</w:t>
      </w:r>
    </w:p>
    <w:p w:rsidR="00B20BB8" w:rsidRPr="00DD2C83" w:rsidRDefault="00B20BB8" w:rsidP="007A76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2C83">
        <w:rPr>
          <w:sz w:val="20"/>
          <w:szCs w:val="20"/>
        </w:rPr>
        <w:t xml:space="preserve">You are encouraged to do a Prior-Art Search </w:t>
      </w:r>
      <w:r w:rsidR="00C02C02">
        <w:rPr>
          <w:sz w:val="20"/>
          <w:szCs w:val="20"/>
        </w:rPr>
        <w:t xml:space="preserve">on </w:t>
      </w:r>
      <w:hyperlink r:id="rId6" w:history="1">
        <w:r w:rsidR="00C02C02" w:rsidRPr="00C02C02">
          <w:rPr>
            <w:rStyle w:val="Hyperlink"/>
            <w:sz w:val="20"/>
            <w:szCs w:val="20"/>
          </w:rPr>
          <w:t>www.patents.google.com</w:t>
        </w:r>
      </w:hyperlink>
      <w:r w:rsidR="00C02C02">
        <w:rPr>
          <w:sz w:val="20"/>
          <w:szCs w:val="20"/>
        </w:rPr>
        <w:t xml:space="preserve"> </w:t>
      </w:r>
      <w:r w:rsidRPr="00DD2C83">
        <w:rPr>
          <w:sz w:val="20"/>
          <w:szCs w:val="20"/>
        </w:rPr>
        <w:t>to ensure your invention is Novel &amp; Inventive – The IPM Cell will assist you do a Prior Art Search</w:t>
      </w:r>
    </w:p>
    <w:p w:rsidR="007A76C3" w:rsidRPr="00DD2C83" w:rsidRDefault="00361FC8" w:rsidP="00D10CEE">
      <w:pPr>
        <w:rPr>
          <w:b/>
          <w:color w:val="FF0000"/>
          <w:sz w:val="20"/>
          <w:szCs w:val="20"/>
        </w:rPr>
      </w:pPr>
      <w:r w:rsidRPr="00DD2C83">
        <w:rPr>
          <w:sz w:val="20"/>
          <w:szCs w:val="20"/>
        </w:rPr>
        <w:t xml:space="preserve">2. </w:t>
      </w:r>
      <w:r w:rsidR="00E80DF9" w:rsidRPr="00DD2C83">
        <w:rPr>
          <w:b/>
          <w:color w:val="FF0000"/>
          <w:sz w:val="20"/>
          <w:szCs w:val="20"/>
        </w:rPr>
        <w:t>Summarize</w:t>
      </w:r>
      <w:r w:rsidRPr="00DD2C83">
        <w:rPr>
          <w:b/>
          <w:color w:val="FF0000"/>
          <w:sz w:val="20"/>
          <w:szCs w:val="20"/>
        </w:rPr>
        <w:t xml:space="preserve"> your solution in </w:t>
      </w:r>
      <w:r w:rsidRPr="00DD2C83">
        <w:rPr>
          <w:b/>
          <w:color w:val="FF0000"/>
          <w:sz w:val="20"/>
          <w:szCs w:val="20"/>
          <w:u w:val="single"/>
        </w:rPr>
        <w:t>1</w:t>
      </w:r>
      <w:r w:rsidR="00B6730F" w:rsidRPr="00DD2C83">
        <w:rPr>
          <w:b/>
          <w:color w:val="FF0000"/>
          <w:sz w:val="20"/>
          <w:szCs w:val="20"/>
          <w:u w:val="single"/>
        </w:rPr>
        <w:t>5</w:t>
      </w:r>
      <w:r w:rsidRPr="00DD2C83">
        <w:rPr>
          <w:b/>
          <w:color w:val="FF0000"/>
          <w:sz w:val="20"/>
          <w:szCs w:val="20"/>
          <w:u w:val="single"/>
        </w:rPr>
        <w:t>0 words or less</w:t>
      </w:r>
      <w:r w:rsidR="00E80DF9" w:rsidRPr="00DD2C83">
        <w:rPr>
          <w:b/>
          <w:color w:val="FF0000"/>
          <w:sz w:val="20"/>
          <w:szCs w:val="20"/>
        </w:rPr>
        <w:t>, including the following information:</w:t>
      </w:r>
    </w:p>
    <w:p w:rsidR="007A76C3" w:rsidRPr="00DD2C83" w:rsidRDefault="00361FC8" w:rsidP="007A76C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D2C83">
        <w:rPr>
          <w:sz w:val="20"/>
          <w:szCs w:val="20"/>
        </w:rPr>
        <w:t>How your invention</w:t>
      </w:r>
      <w:r w:rsidR="00E80DF9" w:rsidRPr="00DD2C83">
        <w:rPr>
          <w:sz w:val="20"/>
          <w:szCs w:val="20"/>
        </w:rPr>
        <w:t xml:space="preserve"> will solve the problem defined</w:t>
      </w:r>
      <w:r w:rsidR="003C6B21" w:rsidRPr="00DD2C83">
        <w:rPr>
          <w:sz w:val="20"/>
          <w:szCs w:val="20"/>
        </w:rPr>
        <w:t>, its technical/economic advantages.</w:t>
      </w:r>
    </w:p>
    <w:p w:rsidR="007A76C3" w:rsidRPr="00DD2C83" w:rsidRDefault="00361FC8" w:rsidP="007A76C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D2C83">
        <w:rPr>
          <w:sz w:val="20"/>
          <w:szCs w:val="20"/>
        </w:rPr>
        <w:t xml:space="preserve">If it is an apparatus, </w:t>
      </w:r>
      <w:r w:rsidR="00E80DF9" w:rsidRPr="00DD2C83">
        <w:rPr>
          <w:sz w:val="20"/>
          <w:szCs w:val="20"/>
        </w:rPr>
        <w:t xml:space="preserve">enumerate the parts/components </w:t>
      </w:r>
      <w:r w:rsidRPr="00DD2C83">
        <w:rPr>
          <w:sz w:val="20"/>
          <w:szCs w:val="20"/>
        </w:rPr>
        <w:t xml:space="preserve">and how does/will it work? </w:t>
      </w:r>
    </w:p>
    <w:p w:rsidR="00361FC8" w:rsidRPr="00DD2C83" w:rsidRDefault="00361FC8" w:rsidP="007A76C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D2C83">
        <w:rPr>
          <w:sz w:val="20"/>
          <w:szCs w:val="20"/>
        </w:rPr>
        <w:t>If it is a method, break it down into the steps and describe how the method will be carried out to solve the problem</w:t>
      </w:r>
      <w:r w:rsidR="003C6B21" w:rsidRPr="00DD2C83">
        <w:rPr>
          <w:sz w:val="20"/>
          <w:szCs w:val="20"/>
        </w:rPr>
        <w:t>.</w:t>
      </w:r>
    </w:p>
    <w:p w:rsidR="00E80DF9" w:rsidRPr="00DD2C83" w:rsidRDefault="003C6B21" w:rsidP="007A76C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D2C83">
        <w:rPr>
          <w:sz w:val="20"/>
          <w:szCs w:val="20"/>
        </w:rPr>
        <w:t xml:space="preserve">Where possible, technical/numerical data in comparison to the existing solutions. </w:t>
      </w:r>
    </w:p>
    <w:p w:rsidR="00361FC8" w:rsidRPr="00DD2C83" w:rsidRDefault="00361FC8" w:rsidP="00361FC8">
      <w:pPr>
        <w:rPr>
          <w:sz w:val="20"/>
          <w:szCs w:val="20"/>
        </w:rPr>
      </w:pPr>
      <w:r w:rsidRPr="00DD2C83">
        <w:rPr>
          <w:sz w:val="20"/>
          <w:szCs w:val="20"/>
        </w:rPr>
        <w:t>In keeping with the broad them</w:t>
      </w:r>
      <w:r w:rsidR="0037733B" w:rsidRPr="00DD2C83">
        <w:rPr>
          <w:sz w:val="20"/>
          <w:szCs w:val="20"/>
        </w:rPr>
        <w:t>e, entries will be judged on their potential for maximal impact on better living.</w:t>
      </w:r>
    </w:p>
    <w:p w:rsidR="00B20BB8" w:rsidRPr="00DD2C83" w:rsidRDefault="00BC6A7F" w:rsidP="00361FC8">
      <w:pPr>
        <w:rPr>
          <w:b/>
          <w:sz w:val="20"/>
          <w:szCs w:val="20"/>
        </w:rPr>
      </w:pPr>
      <w:r w:rsidRPr="00DD2C83">
        <w:rPr>
          <w:b/>
          <w:sz w:val="20"/>
          <w:szCs w:val="20"/>
        </w:rPr>
        <w:t>EACH ELIGIBLE IDEA (&amp; SOLUTION) WILL RECEIVE A CERTIFICATE</w:t>
      </w:r>
    </w:p>
    <w:p w:rsidR="00B20BB8" w:rsidRPr="00DD2C83" w:rsidRDefault="00BC6A7F" w:rsidP="00361FC8">
      <w:pPr>
        <w:rPr>
          <w:b/>
          <w:sz w:val="20"/>
          <w:szCs w:val="20"/>
        </w:rPr>
      </w:pPr>
      <w:r w:rsidRPr="00DD2C83">
        <w:rPr>
          <w:b/>
          <w:sz w:val="20"/>
          <w:szCs w:val="20"/>
        </w:rPr>
        <w:t xml:space="preserve">TOP </w:t>
      </w:r>
      <w:r w:rsidR="00B32668">
        <w:rPr>
          <w:b/>
          <w:sz w:val="20"/>
          <w:szCs w:val="20"/>
        </w:rPr>
        <w:t>TWO</w:t>
      </w:r>
      <w:r w:rsidR="00B32668" w:rsidRPr="00DD2C83">
        <w:rPr>
          <w:b/>
          <w:sz w:val="20"/>
          <w:szCs w:val="20"/>
        </w:rPr>
        <w:t xml:space="preserve"> </w:t>
      </w:r>
      <w:r w:rsidRPr="00DD2C83">
        <w:rPr>
          <w:b/>
          <w:sz w:val="20"/>
          <w:szCs w:val="20"/>
        </w:rPr>
        <w:t>IDEAS (&amp; SOLUTIONS) WILL BE ENTITLED TO A CASH REWARD OF RS.5000/- EACH</w:t>
      </w:r>
    </w:p>
    <w:p w:rsidR="00361FC8" w:rsidRPr="00F81EFD" w:rsidRDefault="00E779F1" w:rsidP="003C6B21">
      <w:pPr>
        <w:spacing w:after="0" w:line="240" w:lineRule="auto"/>
        <w:rPr>
          <w:sz w:val="20"/>
          <w:szCs w:val="20"/>
        </w:rPr>
      </w:pPr>
      <w:r w:rsidRPr="00F81EFD">
        <w:rPr>
          <w:sz w:val="20"/>
          <w:szCs w:val="20"/>
        </w:rPr>
        <w:t>Terms and Conditions:</w:t>
      </w:r>
    </w:p>
    <w:p w:rsidR="00E80DF9" w:rsidRPr="00EA37CE" w:rsidRDefault="00E80DF9" w:rsidP="003C6B2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338E0">
        <w:rPr>
          <w:sz w:val="20"/>
          <w:szCs w:val="20"/>
        </w:rPr>
        <w:t xml:space="preserve">All submissions are required to be original ideas. Plagiarism </w:t>
      </w:r>
      <w:r w:rsidR="00473D89" w:rsidRPr="00E338E0">
        <w:rPr>
          <w:sz w:val="20"/>
          <w:szCs w:val="20"/>
        </w:rPr>
        <w:t>in any quantity</w:t>
      </w:r>
      <w:r w:rsidRPr="00E338E0">
        <w:rPr>
          <w:sz w:val="20"/>
          <w:szCs w:val="20"/>
        </w:rPr>
        <w:t xml:space="preserve"> will not be tolerated.</w:t>
      </w:r>
    </w:p>
    <w:p w:rsidR="00E80DF9" w:rsidRPr="00DD2C83" w:rsidRDefault="00E80DF9" w:rsidP="003C6B2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D2C83">
        <w:rPr>
          <w:sz w:val="20"/>
          <w:szCs w:val="20"/>
        </w:rPr>
        <w:t>Patenting would be subject to an assessment of patentability</w:t>
      </w:r>
      <w:r w:rsidR="00473D89" w:rsidRPr="00DD2C83">
        <w:rPr>
          <w:sz w:val="20"/>
          <w:szCs w:val="20"/>
        </w:rPr>
        <w:t xml:space="preserve"> and finding suitable mentors</w:t>
      </w:r>
      <w:r w:rsidRPr="00DD2C83">
        <w:rPr>
          <w:sz w:val="20"/>
          <w:szCs w:val="20"/>
        </w:rPr>
        <w:t>.</w:t>
      </w:r>
    </w:p>
    <w:p w:rsidR="003C6B21" w:rsidRPr="00DD2C83" w:rsidRDefault="003C6B21" w:rsidP="003C6B2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D2C83">
        <w:rPr>
          <w:sz w:val="20"/>
          <w:szCs w:val="20"/>
        </w:rPr>
        <w:t>Submissions are to be made from your IIT mail id. An individual is allowed one submission in each category.</w:t>
      </w:r>
      <w:r w:rsidR="00473D89" w:rsidRPr="00DD2C83">
        <w:rPr>
          <w:sz w:val="20"/>
          <w:szCs w:val="20"/>
        </w:rPr>
        <w:t xml:space="preserve"> </w:t>
      </w:r>
    </w:p>
    <w:p w:rsidR="00473D89" w:rsidRPr="00DD2C83" w:rsidRDefault="00473D89" w:rsidP="003C6B2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D2C83">
        <w:rPr>
          <w:sz w:val="20"/>
          <w:szCs w:val="20"/>
        </w:rPr>
        <w:t>Shortlisted submissions will receive an invite for the brainstorming sessions.</w:t>
      </w:r>
    </w:p>
    <w:sectPr w:rsidR="00473D89" w:rsidRPr="00DD2C83" w:rsidSect="00DD2C83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9pt;height:8.9pt" o:bullet="t">
        <v:imagedata r:id="rId1" o:title="BD10267_"/>
      </v:shape>
    </w:pict>
  </w:numPicBullet>
  <w:numPicBullet w:numPicBulletId="1">
    <w:pict>
      <v:shape id="_x0000_i1043" type="#_x0000_t75" style="width:406.5pt;height:407.15pt" o:bullet="t">
        <v:imagedata r:id="rId2" o:title="lamp-clipart-black-and-white-lightbulb-white-hi"/>
      </v:shape>
    </w:pict>
  </w:numPicBullet>
  <w:abstractNum w:abstractNumId="0">
    <w:nsid w:val="04C2298E"/>
    <w:multiLevelType w:val="hybridMultilevel"/>
    <w:tmpl w:val="6ABE6366"/>
    <w:lvl w:ilvl="0" w:tplc="4DB6CFD2">
      <w:start w:val="1"/>
      <w:numFmt w:val="bullet"/>
      <w:lvlText w:val="?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1BF5"/>
    <w:multiLevelType w:val="hybridMultilevel"/>
    <w:tmpl w:val="30D6DA00"/>
    <w:lvl w:ilvl="0" w:tplc="ED5A1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46D4A"/>
    <w:multiLevelType w:val="hybridMultilevel"/>
    <w:tmpl w:val="80E419D4"/>
    <w:lvl w:ilvl="0" w:tplc="2D78D0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EE"/>
    <w:rsid w:val="001359DA"/>
    <w:rsid w:val="00224C44"/>
    <w:rsid w:val="0023118C"/>
    <w:rsid w:val="00284DE3"/>
    <w:rsid w:val="002D3C33"/>
    <w:rsid w:val="002D5568"/>
    <w:rsid w:val="003345C9"/>
    <w:rsid w:val="00361FC8"/>
    <w:rsid w:val="0037733B"/>
    <w:rsid w:val="003C6B21"/>
    <w:rsid w:val="00473D89"/>
    <w:rsid w:val="004A6A1F"/>
    <w:rsid w:val="00507898"/>
    <w:rsid w:val="005951DB"/>
    <w:rsid w:val="005D5260"/>
    <w:rsid w:val="006670BC"/>
    <w:rsid w:val="006C001F"/>
    <w:rsid w:val="007A76C3"/>
    <w:rsid w:val="00874528"/>
    <w:rsid w:val="008F08E5"/>
    <w:rsid w:val="00931D21"/>
    <w:rsid w:val="00A86918"/>
    <w:rsid w:val="00B20BB8"/>
    <w:rsid w:val="00B32668"/>
    <w:rsid w:val="00B6730F"/>
    <w:rsid w:val="00BC6A7F"/>
    <w:rsid w:val="00C02C02"/>
    <w:rsid w:val="00D10CEE"/>
    <w:rsid w:val="00D91BF0"/>
    <w:rsid w:val="00DD2C83"/>
    <w:rsid w:val="00DF5F9C"/>
    <w:rsid w:val="00E20C7A"/>
    <w:rsid w:val="00E338E0"/>
    <w:rsid w:val="00E779F1"/>
    <w:rsid w:val="00E80DF9"/>
    <w:rsid w:val="00EA37CE"/>
    <w:rsid w:val="00EB7F71"/>
    <w:rsid w:val="00F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1A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D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8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C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C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C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C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C0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D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8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C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C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C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C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C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ents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ICSRPC185</dc:creator>
  <cp:lastModifiedBy>ICSR</cp:lastModifiedBy>
  <cp:revision>6</cp:revision>
  <cp:lastPrinted>2017-04-05T09:40:00Z</cp:lastPrinted>
  <dcterms:created xsi:type="dcterms:W3CDTF">2017-04-07T12:04:00Z</dcterms:created>
  <dcterms:modified xsi:type="dcterms:W3CDTF">2017-04-11T10:08:00Z</dcterms:modified>
</cp:coreProperties>
</file>